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9E91" w14:textId="1F75AF3E" w:rsidR="00BE2442" w:rsidRDefault="00C97D12">
      <w:r>
        <w:t>Setting to 12V – results in 500mA for magnet</w:t>
      </w:r>
    </w:p>
    <w:p w14:paraId="4FAE01D9" w14:textId="6CD611D7" w:rsidR="00C97D12" w:rsidRDefault="00C97D12" w:rsidP="00C97D12">
      <w:pPr>
        <w:pStyle w:val="ListParagraph"/>
        <w:numPr>
          <w:ilvl w:val="0"/>
          <w:numId w:val="1"/>
        </w:numPr>
      </w:pPr>
      <w:r>
        <w:t>Logic LOW is when magnet is on – due to switch being open (should remember for programming)</w:t>
      </w:r>
    </w:p>
    <w:p w14:paraId="5D5F85EA" w14:textId="7F700E25" w:rsidR="00C97D12" w:rsidRDefault="00C97D12" w:rsidP="00C97D12">
      <w:pPr>
        <w:pStyle w:val="ListParagraph"/>
        <w:numPr>
          <w:ilvl w:val="0"/>
          <w:numId w:val="1"/>
        </w:numPr>
      </w:pPr>
      <w:r>
        <w:t xml:space="preserve">Should get a heatsink for MOSFET because it gets </w:t>
      </w:r>
      <w:proofErr w:type="spellStart"/>
      <w:proofErr w:type="gramStart"/>
      <w:r>
        <w:t>hawt</w:t>
      </w:r>
      <w:proofErr w:type="spellEnd"/>
      <w:proofErr w:type="gramEnd"/>
    </w:p>
    <w:p w14:paraId="17EEEEF1" w14:textId="77777777" w:rsidR="00C97D12" w:rsidRDefault="00C97D12" w:rsidP="00C97D12"/>
    <w:p w14:paraId="781F69F7" w14:textId="6C7478D4" w:rsidR="00C97D12" w:rsidRDefault="00C97D12" w:rsidP="00C97D12">
      <w:r>
        <w:t>First:</w:t>
      </w:r>
    </w:p>
    <w:p w14:paraId="4C395829" w14:textId="3194BD06" w:rsidR="00C97D12" w:rsidRDefault="00C97D12" w:rsidP="00C97D12">
      <w:r>
        <w:t xml:space="preserve">Used just a MOSFET, and couldn’t get it working – because no </w:t>
      </w:r>
      <w:proofErr w:type="gramStart"/>
      <w:r>
        <w:t>pull down</w:t>
      </w:r>
      <w:proofErr w:type="gramEnd"/>
      <w:r>
        <w:t xml:space="preserve"> resistor so floating pin</w:t>
      </w:r>
    </w:p>
    <w:p w14:paraId="1B74883C" w14:textId="37938652" w:rsidR="00C97D12" w:rsidRDefault="00C97D12" w:rsidP="00C97D12">
      <w:pPr>
        <w:pStyle w:val="ListParagraph"/>
        <w:numPr>
          <w:ilvl w:val="0"/>
          <w:numId w:val="1"/>
        </w:numPr>
      </w:pPr>
      <w:r>
        <w:t xml:space="preserve">Needed at least a pull up resistor or current limiting resistor for </w:t>
      </w:r>
      <w:proofErr w:type="gramStart"/>
      <w:r>
        <w:t>MOSFET</w:t>
      </w:r>
      <w:proofErr w:type="gramEnd"/>
    </w:p>
    <w:p w14:paraId="38EC415A" w14:textId="77777777" w:rsidR="00C97D12" w:rsidRDefault="00C97D12" w:rsidP="00C97D12"/>
    <w:p w14:paraId="6EB9538D" w14:textId="023719A0" w:rsidR="00C97D12" w:rsidRDefault="00C97D12" w:rsidP="00C97D12">
      <w:r>
        <w:t>Then:</w:t>
      </w:r>
    </w:p>
    <w:p w14:paraId="78D13727" w14:textId="5F96A05D" w:rsidR="00C97D12" w:rsidRDefault="00C97D12" w:rsidP="00C97D12">
      <w:r>
        <w:t xml:space="preserve">Added flyback diode (1N4007) as a </w:t>
      </w:r>
      <w:proofErr w:type="spellStart"/>
      <w:r>
        <w:t>schottkey</w:t>
      </w:r>
      <w:proofErr w:type="spellEnd"/>
      <w:r>
        <w:t xml:space="preserve"> flyback to protect from emf </w:t>
      </w:r>
      <w:proofErr w:type="gramStart"/>
      <w:r>
        <w:t>spikes</w:t>
      </w:r>
      <w:proofErr w:type="gramEnd"/>
    </w:p>
    <w:p w14:paraId="1EE4BA78" w14:textId="54F8686E" w:rsidR="00C97D12" w:rsidRDefault="00C97D12" w:rsidP="00C97D12">
      <w:r>
        <w:t xml:space="preserve">Added a </w:t>
      </w:r>
      <w:proofErr w:type="spellStart"/>
      <w:r>
        <w:t>bjt</w:t>
      </w:r>
      <w:proofErr w:type="spellEnd"/>
      <w:r>
        <w:t xml:space="preserve"> transistor to step up 3.3V logic level from MCU to 5V – 3.3V wasn’t enough to turn on the MOSFET.</w:t>
      </w:r>
    </w:p>
    <w:p w14:paraId="38B056D4" w14:textId="77777777" w:rsidR="00C97D12" w:rsidRDefault="00C97D12" w:rsidP="00C97D12"/>
    <w:p w14:paraId="744A406E" w14:textId="58CB3853" w:rsidR="00C97D12" w:rsidRDefault="00C97D12" w:rsidP="00C97D12">
      <w:r>
        <w:t>Tried different voltages to drive MOSFETs.</w:t>
      </w:r>
    </w:p>
    <w:p w14:paraId="474AB636" w14:textId="7702EA24" w:rsidR="00C97D12" w:rsidRDefault="00C97D12" w:rsidP="00C97D12"/>
    <w:p w14:paraId="5A1AC38A" w14:textId="726EFBFD" w:rsidR="00C97D12" w:rsidRDefault="00C97D12" w:rsidP="00C97D12">
      <w:r>
        <w:t xml:space="preserve">Higher MOSFET driving </w:t>
      </w:r>
      <w:proofErr w:type="spellStart"/>
      <w:r>
        <w:t>votlage</w:t>
      </w:r>
      <w:proofErr w:type="spellEnd"/>
      <w:r>
        <w:t xml:space="preserve"> means a strong magnet pull but pulls more </w:t>
      </w:r>
      <w:proofErr w:type="gramStart"/>
      <w:r>
        <w:t>current</w:t>
      </w:r>
      <w:proofErr w:type="gramEnd"/>
    </w:p>
    <w:p w14:paraId="16446BB0" w14:textId="77777777" w:rsidR="00C97D12" w:rsidRDefault="00C97D12" w:rsidP="00C97D12"/>
    <w:tbl>
      <w:tblPr>
        <w:tblStyle w:val="TableGrid"/>
        <w:tblW w:w="7072" w:type="dxa"/>
        <w:tblLook w:val="04A0" w:firstRow="1" w:lastRow="0" w:firstColumn="1" w:lastColumn="0" w:noHBand="0" w:noVBand="1"/>
      </w:tblPr>
      <w:tblGrid>
        <w:gridCol w:w="3536"/>
        <w:gridCol w:w="3536"/>
      </w:tblGrid>
      <w:tr w:rsidR="00C97D12" w14:paraId="3AA8C13A" w14:textId="77777777" w:rsidTr="00C97D12">
        <w:trPr>
          <w:trHeight w:val="496"/>
        </w:trPr>
        <w:tc>
          <w:tcPr>
            <w:tcW w:w="3536" w:type="dxa"/>
          </w:tcPr>
          <w:p w14:paraId="133CEB2D" w14:textId="5AB5F935" w:rsidR="00C97D12" w:rsidRDefault="00C97D12" w:rsidP="00C97D12">
            <w:pPr>
              <w:jc w:val="center"/>
            </w:pPr>
            <w:r>
              <w:t>MOSFET voltage</w:t>
            </w:r>
          </w:p>
        </w:tc>
        <w:tc>
          <w:tcPr>
            <w:tcW w:w="3536" w:type="dxa"/>
          </w:tcPr>
          <w:p w14:paraId="2316EB5A" w14:textId="2C68D7B0" w:rsidR="00C97D12" w:rsidRDefault="00C97D12" w:rsidP="00C97D12">
            <w:pPr>
              <w:jc w:val="center"/>
            </w:pPr>
            <w:r>
              <w:t>Current draw</w:t>
            </w:r>
          </w:p>
        </w:tc>
      </w:tr>
      <w:tr w:rsidR="00C97D12" w14:paraId="463293FD" w14:textId="77777777" w:rsidTr="00C97D12">
        <w:trPr>
          <w:trHeight w:val="523"/>
        </w:trPr>
        <w:tc>
          <w:tcPr>
            <w:tcW w:w="3536" w:type="dxa"/>
          </w:tcPr>
          <w:p w14:paraId="77099387" w14:textId="28FC12A9" w:rsidR="00C97D12" w:rsidRDefault="00C97D12" w:rsidP="00C97D12">
            <w:pPr>
              <w:jc w:val="center"/>
            </w:pPr>
            <w:r>
              <w:t>12V</w:t>
            </w:r>
          </w:p>
        </w:tc>
        <w:tc>
          <w:tcPr>
            <w:tcW w:w="3536" w:type="dxa"/>
          </w:tcPr>
          <w:p w14:paraId="456D8A7E" w14:textId="0CD83DCE" w:rsidR="00C97D12" w:rsidRDefault="00C97D12" w:rsidP="00C97D12">
            <w:pPr>
              <w:jc w:val="center"/>
            </w:pPr>
            <w:r>
              <w:t>530mA</w:t>
            </w:r>
          </w:p>
        </w:tc>
      </w:tr>
      <w:tr w:rsidR="00C97D12" w14:paraId="7823276E" w14:textId="77777777" w:rsidTr="00C97D12">
        <w:trPr>
          <w:trHeight w:val="496"/>
        </w:trPr>
        <w:tc>
          <w:tcPr>
            <w:tcW w:w="3536" w:type="dxa"/>
          </w:tcPr>
          <w:p w14:paraId="1D641F70" w14:textId="31D0E20F" w:rsidR="00C97D12" w:rsidRDefault="00C97D12" w:rsidP="00C97D12">
            <w:pPr>
              <w:jc w:val="center"/>
            </w:pPr>
            <w:r>
              <w:t>9V</w:t>
            </w:r>
          </w:p>
        </w:tc>
        <w:tc>
          <w:tcPr>
            <w:tcW w:w="3536" w:type="dxa"/>
          </w:tcPr>
          <w:p w14:paraId="2516CCF4" w14:textId="291991BA" w:rsidR="00C97D12" w:rsidRDefault="00C97D12" w:rsidP="00C97D12">
            <w:pPr>
              <w:jc w:val="center"/>
            </w:pPr>
            <w:r>
              <w:t>420mA</w:t>
            </w:r>
          </w:p>
        </w:tc>
      </w:tr>
      <w:tr w:rsidR="00C97D12" w14:paraId="12459B30" w14:textId="77777777" w:rsidTr="00C97D12">
        <w:trPr>
          <w:trHeight w:val="496"/>
        </w:trPr>
        <w:tc>
          <w:tcPr>
            <w:tcW w:w="3536" w:type="dxa"/>
          </w:tcPr>
          <w:p w14:paraId="77ACA9DC" w14:textId="3CA0B920" w:rsidR="00C97D12" w:rsidRDefault="00C97D12" w:rsidP="00C97D12">
            <w:pPr>
              <w:jc w:val="center"/>
            </w:pPr>
            <w:r>
              <w:t>7V</w:t>
            </w:r>
          </w:p>
        </w:tc>
        <w:tc>
          <w:tcPr>
            <w:tcW w:w="3536" w:type="dxa"/>
          </w:tcPr>
          <w:p w14:paraId="35FD435A" w14:textId="463F6AE4" w:rsidR="00C97D12" w:rsidRDefault="00C97D12" w:rsidP="00C97D12">
            <w:pPr>
              <w:jc w:val="center"/>
            </w:pPr>
            <w:r>
              <w:t>330mA</w:t>
            </w:r>
          </w:p>
        </w:tc>
      </w:tr>
      <w:tr w:rsidR="00C97D12" w14:paraId="50B62E5C" w14:textId="77777777" w:rsidTr="00C97D12">
        <w:trPr>
          <w:trHeight w:val="523"/>
        </w:trPr>
        <w:tc>
          <w:tcPr>
            <w:tcW w:w="3536" w:type="dxa"/>
          </w:tcPr>
          <w:p w14:paraId="135F2E39" w14:textId="061E3171" w:rsidR="00C97D12" w:rsidRDefault="00C97D12" w:rsidP="00C97D12">
            <w:pPr>
              <w:jc w:val="center"/>
            </w:pPr>
            <w:r>
              <w:t>5V</w:t>
            </w:r>
          </w:p>
        </w:tc>
        <w:tc>
          <w:tcPr>
            <w:tcW w:w="3536" w:type="dxa"/>
          </w:tcPr>
          <w:p w14:paraId="457CF382" w14:textId="6AF58717" w:rsidR="00C97D12" w:rsidRDefault="00C97D12" w:rsidP="00C97D12">
            <w:pPr>
              <w:jc w:val="center"/>
            </w:pPr>
            <w:r>
              <w:t>250mA</w:t>
            </w:r>
          </w:p>
        </w:tc>
      </w:tr>
      <w:tr w:rsidR="00C97D12" w14:paraId="027C9BB7" w14:textId="77777777" w:rsidTr="00C97D12">
        <w:trPr>
          <w:trHeight w:val="496"/>
        </w:trPr>
        <w:tc>
          <w:tcPr>
            <w:tcW w:w="3536" w:type="dxa"/>
          </w:tcPr>
          <w:p w14:paraId="781D4F84" w14:textId="062DBEF5" w:rsidR="00C97D12" w:rsidRDefault="00C97D12" w:rsidP="00C97D12">
            <w:pPr>
              <w:jc w:val="center"/>
            </w:pPr>
            <w:r>
              <w:t>&lt;5V</w:t>
            </w:r>
          </w:p>
        </w:tc>
        <w:tc>
          <w:tcPr>
            <w:tcW w:w="3536" w:type="dxa"/>
          </w:tcPr>
          <w:p w14:paraId="178081D4" w14:textId="1308F611" w:rsidR="00C97D12" w:rsidRDefault="00C97D12" w:rsidP="00C97D12">
            <w:pPr>
              <w:jc w:val="center"/>
            </w:pPr>
            <w:r>
              <w:t>Weak pull on magnet</w:t>
            </w:r>
          </w:p>
        </w:tc>
      </w:tr>
    </w:tbl>
    <w:p w14:paraId="1C331784" w14:textId="77777777" w:rsidR="00C97D12" w:rsidRDefault="00C97D12" w:rsidP="00C97D12"/>
    <w:p w14:paraId="7C2AFC76" w14:textId="0CD0B656" w:rsidR="006012AB" w:rsidRDefault="007B0C73" w:rsidP="00C97D12">
      <w:r>
        <w:t>C</w:t>
      </w:r>
      <w:r w:rsidR="006012AB">
        <w:t>ould use a voltage divider to control the current drawn – can adjust and swap these resistor values if we want to change current drawn.</w:t>
      </w:r>
    </w:p>
    <w:p w14:paraId="02AF0EB6" w14:textId="69B03F86" w:rsidR="00C97D12" w:rsidRDefault="00900924" w:rsidP="00900924">
      <w:pPr>
        <w:pStyle w:val="ListParagraph"/>
        <w:numPr>
          <w:ilvl w:val="0"/>
          <w:numId w:val="1"/>
        </w:numPr>
      </w:pPr>
      <w:r>
        <w:t xml:space="preserve">Solenoid is meant to work properly at 12V – so shall </w:t>
      </w:r>
      <w:proofErr w:type="gramStart"/>
      <w:r>
        <w:t>keep</w:t>
      </w:r>
      <w:proofErr w:type="gramEnd"/>
    </w:p>
    <w:p w14:paraId="76609530" w14:textId="77777777" w:rsidR="00900924" w:rsidRDefault="00900924" w:rsidP="00900924"/>
    <w:p w14:paraId="51D59527" w14:textId="74A4F880" w:rsidR="00900924" w:rsidRDefault="00900924" w:rsidP="00900924">
      <w:r>
        <w:fldChar w:fldCharType="begin"/>
      </w:r>
      <w:ins w:id="0" w:author="charlotte de cremoux" w:date="2024-01-11T16:13:00Z">
        <w:r>
          <w:instrText>HYPERLINK "</w:instrText>
        </w:r>
      </w:ins>
      <w:r w:rsidRPr="00900924">
        <w:instrText>http://tinyurl.com/yudysefc</w:instrText>
      </w:r>
      <w:ins w:id="1" w:author="charlotte de cremoux" w:date="2024-01-11T16:13:00Z">
        <w:r>
          <w:instrText>"</w:instrText>
        </w:r>
      </w:ins>
      <w:r>
        <w:fldChar w:fldCharType="separate"/>
      </w:r>
      <w:r w:rsidRPr="00E1120B">
        <w:rPr>
          <w:rStyle w:val="Hyperlink"/>
        </w:rPr>
        <w:t>http://tinyurl.com/yudysefc</w:t>
      </w:r>
      <w:r>
        <w:fldChar w:fldCharType="end"/>
      </w:r>
      <w:r>
        <w:t xml:space="preserve"> --- for magnet driver circuit</w:t>
      </w:r>
    </w:p>
    <w:p w14:paraId="3183F61C" w14:textId="77777777" w:rsidR="00C97D12" w:rsidRDefault="00C97D12" w:rsidP="00C97D12"/>
    <w:p w14:paraId="68625FFF" w14:textId="2A1D0C48" w:rsidR="00581520" w:rsidRDefault="00552438" w:rsidP="00C97D12">
      <w:r>
        <w:t>FET: IRF620</w:t>
      </w:r>
    </w:p>
    <w:p w14:paraId="1C2D4A0D" w14:textId="5AE995C9" w:rsidR="00552438" w:rsidRDefault="00552438" w:rsidP="00C97D12">
      <w:r>
        <w:t>BJT: BC547</w:t>
      </w:r>
    </w:p>
    <w:p w14:paraId="1F323ABF" w14:textId="142D5CF9" w:rsidR="00BD4DA8" w:rsidRDefault="00BD4DA8" w:rsidP="00C97D12">
      <w:r>
        <w:t xml:space="preserve">Diode: </w:t>
      </w:r>
      <w:proofErr w:type="spellStart"/>
      <w:r>
        <w:t>Schottkey</w:t>
      </w:r>
      <w:proofErr w:type="spellEnd"/>
      <w:r>
        <w:t xml:space="preserve"> (1N4007)</w:t>
      </w:r>
    </w:p>
    <w:sectPr w:rsidR="00BD4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B03EF"/>
    <w:multiLevelType w:val="hybridMultilevel"/>
    <w:tmpl w:val="78B2E61A"/>
    <w:lvl w:ilvl="0" w:tplc="D2D864E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40686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rlotte de cremoux">
    <w15:presenceInfo w15:providerId="Windows Live" w15:userId="7b8a0310704e0e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12"/>
    <w:rsid w:val="000D447C"/>
    <w:rsid w:val="001569F8"/>
    <w:rsid w:val="00552438"/>
    <w:rsid w:val="00581520"/>
    <w:rsid w:val="006012AB"/>
    <w:rsid w:val="007B0C73"/>
    <w:rsid w:val="00900924"/>
    <w:rsid w:val="00AC6404"/>
    <w:rsid w:val="00BD4DA8"/>
    <w:rsid w:val="00BE2442"/>
    <w:rsid w:val="00C97D12"/>
    <w:rsid w:val="00DB5DA4"/>
    <w:rsid w:val="00E7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E682F"/>
  <w15:chartTrackingRefBased/>
  <w15:docId w15:val="{C5A70FC7-5562-CD46-89B7-BDF6DED9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12"/>
    <w:pPr>
      <w:ind w:left="720"/>
      <w:contextualSpacing/>
    </w:pPr>
  </w:style>
  <w:style w:type="table" w:styleId="TableGrid">
    <w:name w:val="Table Grid"/>
    <w:basedOn w:val="TableNormal"/>
    <w:uiPriority w:val="39"/>
    <w:rsid w:val="00C97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0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9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15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de Cremoux</dc:creator>
  <cp:keywords/>
  <dc:description/>
  <cp:lastModifiedBy>Charlotte de Cremoux</cp:lastModifiedBy>
  <cp:revision>4</cp:revision>
  <dcterms:created xsi:type="dcterms:W3CDTF">2024-01-11T16:15:00Z</dcterms:created>
  <dcterms:modified xsi:type="dcterms:W3CDTF">2024-01-17T14:15:00Z</dcterms:modified>
</cp:coreProperties>
</file>